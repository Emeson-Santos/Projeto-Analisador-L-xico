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/>
        <w:rPr>
          <w:rFonts w:ascii="Times New Roman"/>
          <w:sz w:val="18"/>
        </w:rPr>
      </w:pPr>
    </w:p>
    <w:p>
      <w:pPr>
        <w:pStyle w:val="5"/>
        <w:spacing w:before="7"/>
        <w:rPr>
          <w:sz w:val="24"/>
          <w:szCs w:val="24"/>
        </w:rPr>
      </w:pP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sz w:val="24"/>
          <w:szCs w:val="24"/>
        </w:rPr>
        <w:t>Alunos: Bruno Gois Teixeira e Jadson Ribeiro dos Santos</w:t>
      </w:r>
    </w:p>
    <w:p>
      <w:pPr>
        <w:spacing w:before="96"/>
        <w:ind w:left="2728"/>
        <w:rPr>
          <w:sz w:val="20"/>
        </w:rPr>
      </w:pPr>
      <w:bookmarkStart w:id="0" w:name="2._Lexemas_de_SWoTPADL"/>
      <w:bookmarkEnd w:id="0"/>
      <w:bookmarkStart w:id="1" w:name="1._Introdução"/>
      <w:bookmarkEnd w:id="1"/>
      <w:r>
        <w:rPr>
          <w:color w:val="000007"/>
          <w:sz w:val="20"/>
          <w:u w:val="single" w:color="000007"/>
        </w:rPr>
        <w:t xml:space="preserve">Documentação Léxica da Linguagem </w:t>
      </w:r>
      <w:r>
        <w:rPr>
          <w:color w:val="000007"/>
          <w:sz w:val="20"/>
          <w:u w:val="single" w:color="000007"/>
          <w:lang w:val="pt-BR"/>
        </w:rPr>
        <w:t>PHP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3"/>
        </w:rPr>
      </w:pPr>
    </w:p>
    <w:p>
      <w:pPr>
        <w:pStyle w:val="2"/>
        <w:numPr>
          <w:ilvl w:val="1"/>
          <w:numId w:val="1"/>
        </w:numPr>
        <w:tabs>
          <w:tab w:val="left" w:pos="1270"/>
        </w:tabs>
        <w:ind w:hanging="489"/>
      </w:pPr>
      <w:r>
        <w:rPr>
          <w:color w:val="000007"/>
        </w:rPr>
        <w:t>Introdução</w:t>
      </w:r>
    </w:p>
    <w:p>
      <w:pPr>
        <w:pStyle w:val="5"/>
        <w:spacing w:before="6"/>
        <w:rPr>
          <w:b/>
          <w:sz w:val="69"/>
        </w:rPr>
      </w:pPr>
    </w:p>
    <w:p>
      <w:pPr>
        <w:pStyle w:val="5"/>
        <w:spacing w:before="2" w:line="309" w:lineRule="auto"/>
        <w:ind w:left="780" w:right="647" w:firstLine="417"/>
        <w:jc w:val="both"/>
        <w:rPr>
          <w:color w:val="000007"/>
          <w:lang w:val="pt-BR"/>
        </w:rPr>
      </w:pPr>
      <w:r>
        <w:rPr>
          <w:color w:val="222222"/>
          <w:shd w:val="clear" w:color="auto" w:fill="FFFFFF"/>
        </w:rPr>
        <w:t>PHP é uma linguagem interpretada livre, usada originalmente para o desenvolvimento de aplicações</w:t>
      </w:r>
      <w:r>
        <w:rPr>
          <w:color w:val="FF0000"/>
          <w:shd w:val="clear" w:color="auto" w:fill="FFFFFF"/>
        </w:rPr>
        <w:t xml:space="preserve"> </w:t>
      </w:r>
      <w:r>
        <w:rPr>
          <w:strike/>
          <w:dstrike w:val="0"/>
          <w:color w:val="FF0000"/>
          <w:shd w:val="clear" w:color="auto" w:fill="FFFFFF"/>
        </w:rPr>
        <w:t>presentes</w:t>
      </w:r>
      <w:r>
        <w:rPr>
          <w:color w:val="222222"/>
          <w:shd w:val="clear" w:color="auto" w:fill="FFFFFF"/>
        </w:rPr>
        <w:t>, é</w:t>
      </w:r>
      <w:r>
        <w:rPr>
          <w:color w:val="000007"/>
          <w:lang w:val="pt-BR"/>
        </w:rPr>
        <w:t xml:space="preserve"> open Sour</w:t>
      </w:r>
      <w:ins w:id="0" w:author="lumesi" w:date="2018-12-25T16:48:07Z">
        <w:r>
          <w:rPr>
            <w:color w:val="000007"/>
          </w:rPr>
          <w:t>c</w:t>
        </w:r>
      </w:ins>
      <w:r>
        <w:rPr>
          <w:color w:val="000007"/>
          <w:lang w:val="pt-BR"/>
        </w:rPr>
        <w:t>e de uso geral, muito utilizada, e especialmente adequada para o desenvolvimento web e que pode ser embutida dentro do HTML.</w:t>
      </w:r>
    </w:p>
    <w:p>
      <w:pPr>
        <w:pStyle w:val="5"/>
        <w:spacing w:before="2" w:line="309" w:lineRule="auto"/>
        <w:ind w:left="780" w:right="647" w:firstLine="417"/>
        <w:jc w:val="both"/>
        <w:rPr>
          <w:color w:val="000007"/>
          <w:lang w:val="pt-BR"/>
        </w:rPr>
      </w:pPr>
      <w:r>
        <w:rPr>
          <w:color w:val="000007"/>
          <w:lang w:val="pt-BR"/>
        </w:rPr>
        <w:t>No lado cliente, o que distingu</w:t>
      </w:r>
      <w:del w:id="1" w:author="lumesi" w:date="2018-12-25T16:48:21Z">
        <w:r>
          <w:rPr>
            <w:color w:val="000007"/>
            <w:lang w:val="en-US"/>
          </w:rPr>
          <w:delText>i</w:delText>
        </w:r>
      </w:del>
      <w:ins w:id="2" w:author="lumesi" w:date="2018-12-25T16:48:21Z">
        <w:r>
          <w:rPr>
            <w:color w:val="000007"/>
          </w:rPr>
          <w:t>e</w:t>
        </w:r>
      </w:ins>
      <w:r>
        <w:rPr>
          <w:color w:val="000007"/>
          <w:lang w:val="pt-BR"/>
        </w:rPr>
        <w:t xml:space="preserve"> o PHP de outra linguagem, como JavaScript, é que o código é executado no servidor</w:t>
      </w:r>
      <w:ins w:id="3" w:author="lumesi" w:date="2018-12-25T16:48:48Z">
        <w:r>
          <w:rPr>
            <w:color w:val="000007"/>
          </w:rPr>
          <w:t>,</w:t>
        </w:r>
      </w:ins>
      <w:r>
        <w:rPr>
          <w:color w:val="000007"/>
          <w:lang w:val="pt-BR"/>
        </w:rPr>
        <w:t xml:space="preserve"> gerando o HTML, que é então enviado para o navegador. O navegador recebe os resultados da execução desse script, mas não sabe qual era o código fonte.</w:t>
      </w:r>
    </w:p>
    <w:p>
      <w:pPr>
        <w:pStyle w:val="5"/>
        <w:spacing w:before="2" w:line="309" w:lineRule="auto"/>
        <w:ind w:left="780" w:right="647" w:firstLine="417"/>
        <w:jc w:val="both"/>
      </w:pPr>
      <w:r>
        <w:rPr>
          <w:color w:val="000007"/>
        </w:rPr>
        <w:t>A seguinte documentação apresenta o léxico da linguagem PHP, limitando-se a apresentar os lexemas válidos da linguagem, bem como alguns exemplos de utilização.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numPr>
          <w:ilvl w:val="1"/>
          <w:numId w:val="1"/>
        </w:numPr>
        <w:tabs>
          <w:tab w:val="left" w:pos="1270"/>
        </w:tabs>
        <w:spacing w:before="188"/>
        <w:ind w:hanging="489"/>
      </w:pPr>
      <w:r>
        <w:rPr>
          <w:color w:val="000007"/>
        </w:rPr>
        <w:t xml:space="preserve">Lexemas </w:t>
      </w:r>
      <w:r>
        <w:rPr>
          <w:color w:val="000007"/>
          <w:spacing w:val="-3"/>
        </w:rPr>
        <w:t>do</w:t>
      </w:r>
      <w:r>
        <w:rPr>
          <w:color w:val="000007"/>
          <w:spacing w:val="2"/>
        </w:rPr>
        <w:t xml:space="preserve"> </w:t>
      </w:r>
      <w:r>
        <w:rPr>
          <w:color w:val="000007"/>
          <w:u w:val="single" w:color="000007"/>
          <w:lang w:val="pt-BR"/>
        </w:rPr>
        <w:t>PHP</w:t>
      </w:r>
    </w:p>
    <w:p>
      <w:pPr>
        <w:pStyle w:val="5"/>
        <w:spacing w:before="5"/>
        <w:rPr>
          <w:b/>
          <w:sz w:val="42"/>
        </w:rPr>
      </w:pPr>
    </w:p>
    <w:p>
      <w:pPr>
        <w:pStyle w:val="5"/>
        <w:spacing w:line="309" w:lineRule="auto"/>
        <w:ind w:left="780" w:right="734"/>
        <w:jc w:val="both"/>
      </w:pPr>
      <w:r>
        <w:rPr>
          <w:color w:val="000007"/>
          <w:sz w:val="20"/>
          <w:lang w:val="pt-BR"/>
        </w:rPr>
        <w:t>PHP</w:t>
      </w:r>
      <w:r>
        <w:rPr>
          <w:color w:val="000007"/>
        </w:rPr>
        <w:t xml:space="preserve"> é uma linguagem </w:t>
      </w:r>
      <w:r>
        <w:rPr>
          <w:i/>
          <w:color w:val="000007"/>
        </w:rPr>
        <w:t>case sensitive</w:t>
      </w:r>
      <w:r>
        <w:rPr>
          <w:color w:val="000007"/>
        </w:rPr>
        <w:t>, dessa forma, ela diferencia maiúsculas de minúsculas.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95"/>
        <w:ind w:hanging="532"/>
      </w:pPr>
      <w:r>
        <w:rPr>
          <w:color w:val="000007"/>
        </w:rPr>
        <w:t>Comentários</w:t>
      </w:r>
    </w:p>
    <w:p>
      <w:pPr>
        <w:pStyle w:val="5"/>
        <w:spacing w:before="162" w:line="309" w:lineRule="auto"/>
        <w:ind w:left="780" w:right="647"/>
      </w:pPr>
      <w:r>
        <w:rPr>
          <w:color w:val="000007"/>
        </w:rPr>
        <w:t>Em</w:t>
      </w:r>
      <w:r>
        <w:rPr>
          <w:color w:val="000007"/>
          <w:sz w:val="20"/>
          <w:lang w:val="pt-BR"/>
        </w:rPr>
        <w:t xml:space="preserve"> PHP</w:t>
      </w:r>
      <w:ins w:id="4" w:author="lumesi" w:date="2018-12-25T16:49:26Z">
        <w:r>
          <w:rPr>
            <w:color w:val="000007"/>
            <w:sz w:val="20"/>
          </w:rPr>
          <w:t>,</w:t>
        </w:r>
      </w:ins>
      <w:r>
        <w:rPr>
          <w:color w:val="000007"/>
          <w:sz w:val="20"/>
          <w:lang w:val="pt-BR"/>
        </w:rPr>
        <w:t xml:space="preserve"> </w:t>
      </w:r>
      <w:r>
        <w:rPr>
          <w:color w:val="000007"/>
        </w:rPr>
        <w:t xml:space="preserve">existem três tipos de comentários. Comentários de linha e comentários de bloco. </w:t>
      </w:r>
    </w:p>
    <w:p>
      <w:pPr>
        <w:spacing w:before="13"/>
        <w:ind w:left="780"/>
        <w:rPr>
          <w:rFonts w:ascii="Courier New" w:hAnsi="Courier New"/>
          <w:b/>
          <w:color w:val="00AF50"/>
          <w:sz w:val="20"/>
        </w:rPr>
      </w:pPr>
      <w:r>
        <w:rPr>
          <w:rFonts w:ascii="Courier New" w:hAnsi="Courier New"/>
          <w:b/>
          <w:color w:val="00AF50"/>
          <w:sz w:val="20"/>
        </w:rPr>
        <w:t># Exemplo de comentário em uma linha</w:t>
      </w:r>
    </w:p>
    <w:p>
      <w:pPr>
        <w:spacing w:before="13"/>
        <w:ind w:left="780"/>
        <w:rPr>
          <w:rFonts w:ascii="Courier New" w:hAnsi="Courier New"/>
          <w:b/>
          <w:color w:val="00B050"/>
          <w:sz w:val="20"/>
        </w:rPr>
      </w:pPr>
      <w:r>
        <w:rPr>
          <w:rFonts w:ascii="Courier New" w:hAnsi="Courier New"/>
          <w:b/>
          <w:color w:val="00B050"/>
          <w:sz w:val="20"/>
        </w:rPr>
        <w:t>// Outro exemplo de comentário de uma linha</w:t>
      </w:r>
    </w:p>
    <w:p>
      <w:pPr>
        <w:spacing w:before="85"/>
        <w:ind w:left="780"/>
        <w:rPr>
          <w:rFonts w:ascii="Courier New" w:hAnsi="Courier New"/>
          <w:b/>
          <w:sz w:val="20"/>
        </w:rPr>
      </w:pPr>
      <w:r>
        <w:rPr>
          <w:rFonts w:ascii="Courier New"/>
          <w:b/>
          <w:color w:val="00AF50"/>
          <w:sz w:val="20"/>
        </w:rPr>
        <w:t xml:space="preserve">/* </w:t>
      </w:r>
      <w: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Este é um comentário de múltiplas linhas</w:t>
      </w:r>
      <w:r>
        <w:rPr>
          <w:rFonts w:ascii="Courier New" w:hAnsi="Courier New" w:cs="Courier New"/>
          <w:color w:val="00B050"/>
          <w:sz w:val="21"/>
          <w:szCs w:val="21"/>
        </w:rPr>
        <w:br w:type="textWrapping"/>
      </w:r>
      <w: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       ainda outra linha de comentário </w:t>
      </w:r>
      <w:r>
        <w:rPr>
          <w:rFonts w:ascii="Courier New" w:hAnsi="Courier New"/>
          <w:b/>
          <w:color w:val="00AF50"/>
          <w:sz w:val="20"/>
        </w:rPr>
        <w:t>*/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81"/>
        <w:ind w:hanging="532"/>
        <w:jc w:val="both"/>
      </w:pPr>
      <w:r>
        <w:rPr>
          <w:color w:val="000007"/>
        </w:rPr>
        <w:t>Palavras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reservadas</w:t>
      </w:r>
    </w:p>
    <w:p>
      <w:pPr>
        <w:pStyle w:val="5"/>
        <w:spacing w:before="163" w:after="39"/>
        <w:ind w:left="780"/>
        <w:jc w:val="both"/>
      </w:pPr>
      <w:commentRangeStart w:id="0"/>
      <w:r>
        <w:rPr>
          <w:color w:val="000007"/>
        </w:rPr>
        <w:t>A  lista de palavra</w:t>
      </w:r>
      <w:commentRangeEnd w:id="0"/>
      <w:r>
        <w:commentReference w:id="0"/>
      </w:r>
      <w:r>
        <w:rPr>
          <w:color w:val="000007"/>
        </w:rPr>
        <w:t>s reservadas do PHP versões anteriroes e apartir do PHP 7:</w:t>
      </w:r>
    </w:p>
    <w:tbl>
      <w:tblPr>
        <w:tblStyle w:val="10"/>
        <w:tblW w:w="8522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0"/>
              <w:ind w:left="107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while</w:t>
            </w:r>
          </w:p>
        </w:tc>
        <w:tc>
          <w:tcPr>
            <w:tcW w:w="1420" w:type="dxa"/>
          </w:tcPr>
          <w:p>
            <w:pPr>
              <w:pStyle w:val="13"/>
              <w:spacing w:before="50"/>
              <w:ind w:left="108"/>
              <w:rPr>
                <w:sz w:val="18"/>
              </w:rPr>
            </w:pPr>
            <w:r>
              <w:rPr>
                <w:color w:val="000007"/>
                <w:sz w:val="18"/>
                <w:lang w:val="pt-BR"/>
              </w:rPr>
              <w:t>If</w:t>
            </w:r>
          </w:p>
        </w:tc>
        <w:tc>
          <w:tcPr>
            <w:tcW w:w="1420" w:type="dxa"/>
          </w:tcPr>
          <w:p>
            <w:pPr>
              <w:pStyle w:val="13"/>
              <w:spacing w:before="50"/>
              <w:ind w:left="109"/>
              <w:rPr>
                <w:sz w:val="18"/>
                <w:lang w:val="pt-BR"/>
              </w:rPr>
            </w:pPr>
            <w:commentRangeStart w:id="1"/>
            <w:r>
              <w:rPr>
                <w:strike/>
                <w:dstrike w:val="0"/>
                <w:color w:val="FF0000"/>
                <w:sz w:val="18"/>
                <w:lang w:val="pt-BR"/>
                <w:rPrChange w:id="5" w:author="lumesi" w:date="2018-12-25T16:49:52Z">
                  <w:rPr>
                    <w:strike/>
                    <w:dstrike w:val="0"/>
                    <w:color w:val="000007"/>
                    <w:sz w:val="18"/>
                    <w:lang w:val="pt-BR"/>
                  </w:rPr>
                </w:rPrChange>
              </w:rPr>
              <w:t xml:space="preserve">and </w:t>
            </w:r>
            <w:commentRangeEnd w:id="1"/>
            <w:r>
              <w:commentReference w:id="1"/>
            </w:r>
            <w:r>
              <w:rPr>
                <w:strike/>
                <w:dstrike w:val="0"/>
                <w:color w:val="000007"/>
                <w:sz w:val="18"/>
                <w:lang w:val="pt-BR"/>
              </w:rPr>
              <w:t>,</w:t>
            </w:r>
            <w:r>
              <w:rPr>
                <w:color w:val="000007"/>
                <w:sz w:val="18"/>
                <w:lang w:val="pt-BR"/>
              </w:rPr>
              <w:t xml:space="preserve"> &amp;&amp;</w:t>
            </w:r>
          </w:p>
        </w:tc>
        <w:tc>
          <w:tcPr>
            <w:tcW w:w="1420" w:type="dxa"/>
          </w:tcPr>
          <w:p>
            <w:pPr>
              <w:pStyle w:val="13"/>
              <w:spacing w:before="50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  <w:rPrChange w:id="6" w:author="lumesi" w:date="2018-12-25T16:49:56Z">
                  <w:rPr>
                    <w:strike/>
                    <w:dstrike w:val="0"/>
                    <w:color w:val="000007"/>
                    <w:sz w:val="18"/>
                    <w:lang w:val="pt-BR"/>
                  </w:rPr>
                </w:rPrChange>
              </w:rPr>
              <w:t xml:space="preserve">or </w:t>
            </w:r>
            <w:r>
              <w:rPr>
                <w:strike/>
                <w:dstrike w:val="0"/>
                <w:color w:val="000007"/>
                <w:sz w:val="18"/>
                <w:lang w:val="pt-BR"/>
              </w:rPr>
              <w:t>,</w:t>
            </w:r>
            <w:r>
              <w:rPr>
                <w:color w:val="000007"/>
                <w:sz w:val="18"/>
                <w:lang w:val="pt-BR"/>
              </w:rPr>
              <w:t xml:space="preserve"> ||</w:t>
            </w:r>
          </w:p>
        </w:tc>
        <w:tc>
          <w:tcPr>
            <w:tcW w:w="1421" w:type="dxa"/>
          </w:tcPr>
          <w:p>
            <w:pPr>
              <w:pStyle w:val="13"/>
              <w:spacing w:before="50"/>
              <w:ind w:left="106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for</w:t>
            </w:r>
          </w:p>
        </w:tc>
        <w:tc>
          <w:tcPr>
            <w:tcW w:w="1421" w:type="dxa"/>
          </w:tcPr>
          <w:p>
            <w:pPr>
              <w:pStyle w:val="13"/>
              <w:spacing w:before="50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000007"/>
                <w:sz w:val="18"/>
                <w:lang w:val="pt-BR"/>
              </w:rPr>
              <w:t>switch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0"/>
              <w:ind w:left="107"/>
              <w:rPr>
                <w:sz w:val="18"/>
                <w:highlight w:val="yellow"/>
                <w:lang w:val="pt-BR"/>
                <w:rPrChange w:id="7" w:author="lumesi" w:date="2018-12-25T16:55:34Z">
                  <w:rPr>
                    <w:sz w:val="18"/>
                    <w:lang w:val="pt-BR"/>
                  </w:rPr>
                </w:rPrChange>
              </w:rPr>
            </w:pPr>
            <w:commentRangeStart w:id="2"/>
            <w:r>
              <w:rPr>
                <w:color w:val="000007"/>
                <w:sz w:val="18"/>
                <w:highlight w:val="yellow"/>
                <w:lang w:val="pt-BR"/>
                <w:rPrChange w:id="8" w:author="lumesi" w:date="2018-12-25T16:55:34Z">
                  <w:rPr>
                    <w:color w:val="000007"/>
                    <w:sz w:val="18"/>
                    <w:lang w:val="pt-BR"/>
                  </w:rPr>
                </w:rPrChange>
              </w:rPr>
              <w:t>float</w:t>
            </w:r>
          </w:p>
        </w:tc>
        <w:tc>
          <w:tcPr>
            <w:tcW w:w="1420" w:type="dxa"/>
          </w:tcPr>
          <w:p>
            <w:pPr>
              <w:pStyle w:val="13"/>
              <w:spacing w:before="50"/>
              <w:ind w:left="108"/>
              <w:rPr>
                <w:sz w:val="18"/>
                <w:highlight w:val="yellow"/>
                <w:lang w:val="pt-BR"/>
                <w:rPrChange w:id="9" w:author="lumesi" w:date="2018-12-25T16:55:34Z">
                  <w:rPr>
                    <w:sz w:val="18"/>
                    <w:lang w:val="pt-BR"/>
                  </w:rPr>
                </w:rPrChange>
              </w:rPr>
            </w:pPr>
            <w:r>
              <w:rPr>
                <w:color w:val="000007"/>
                <w:sz w:val="18"/>
                <w:highlight w:val="yellow"/>
                <w:lang w:val="pt-BR"/>
                <w:rPrChange w:id="10" w:author="lumesi" w:date="2018-12-25T16:55:34Z">
                  <w:rPr>
                    <w:color w:val="000007"/>
                    <w:sz w:val="18"/>
                    <w:lang w:val="pt-BR"/>
                  </w:rPr>
                </w:rPrChange>
              </w:rPr>
              <w:t>int</w:t>
            </w:r>
          </w:p>
        </w:tc>
        <w:tc>
          <w:tcPr>
            <w:tcW w:w="1420" w:type="dxa"/>
          </w:tcPr>
          <w:p>
            <w:pPr>
              <w:pStyle w:val="13"/>
              <w:spacing w:before="50"/>
              <w:rPr>
                <w:sz w:val="18"/>
                <w:highlight w:val="yellow"/>
                <w:lang w:val="pt-BR"/>
                <w:rPrChange w:id="11" w:author="lumesi" w:date="2018-12-25T16:55:34Z">
                  <w:rPr>
                    <w:sz w:val="18"/>
                    <w:lang w:val="pt-BR"/>
                  </w:rPr>
                </w:rPrChange>
              </w:rPr>
            </w:pPr>
            <w:r>
              <w:rPr>
                <w:color w:val="000007"/>
                <w:sz w:val="18"/>
                <w:highlight w:val="yellow"/>
                <w:lang w:val="pt-BR"/>
                <w:rPrChange w:id="12" w:author="lumesi" w:date="2018-12-25T16:55:34Z">
                  <w:rPr>
                    <w:sz w:val="18"/>
                    <w:lang w:val="pt-BR"/>
                  </w:rPr>
                </w:rPrChange>
              </w:rPr>
              <w:t>string</w:t>
            </w:r>
            <w:commentRangeEnd w:id="2"/>
            <w:r>
              <w:commentReference w:id="2"/>
            </w:r>
          </w:p>
        </w:tc>
        <w:tc>
          <w:tcPr>
            <w:tcW w:w="1420" w:type="dxa"/>
          </w:tcPr>
          <w:p>
            <w:pPr>
              <w:pStyle w:val="13"/>
              <w:spacing w:before="50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true</w:t>
            </w:r>
          </w:p>
        </w:tc>
        <w:tc>
          <w:tcPr>
            <w:tcW w:w="1421" w:type="dxa"/>
          </w:tcPr>
          <w:p>
            <w:pPr>
              <w:pStyle w:val="13"/>
              <w:spacing w:before="50"/>
              <w:ind w:left="106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false</w:t>
            </w:r>
          </w:p>
        </w:tc>
        <w:tc>
          <w:tcPr>
            <w:tcW w:w="1421" w:type="dxa"/>
          </w:tcPr>
          <w:p>
            <w:pPr>
              <w:pStyle w:val="13"/>
              <w:spacing w:before="50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000007"/>
                <w:sz w:val="18"/>
                <w:lang w:val="pt-BR"/>
              </w:rPr>
              <w:t>null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4"/>
              <w:ind w:left="107"/>
              <w:rPr>
                <w:sz w:val="18"/>
                <w:lang w:val="pt-BR"/>
              </w:rPr>
            </w:pPr>
            <w:r>
              <w:rPr>
                <w:strike/>
                <w:color w:val="FF0000"/>
                <w:sz w:val="18"/>
                <w:lang w:val="pt-BR"/>
                <w:rPrChange w:id="13" w:author="lumesi" w:date="2018-12-25T16:51:24Z">
                  <w:rPr>
                    <w:color w:val="000007"/>
                    <w:sz w:val="18"/>
                    <w:lang w:val="pt-BR"/>
                  </w:rPr>
                </w:rPrChange>
              </w:rPr>
              <w:t>break</w:t>
            </w:r>
          </w:p>
        </w:tc>
        <w:tc>
          <w:tcPr>
            <w:tcW w:w="1420" w:type="dxa"/>
          </w:tcPr>
          <w:p>
            <w:pPr>
              <w:pStyle w:val="13"/>
              <w:spacing w:before="54"/>
              <w:ind w:left="108"/>
              <w:rPr>
                <w:sz w:val="18"/>
                <w:lang w:val="pt-BR"/>
              </w:rPr>
            </w:pPr>
            <w:r>
              <w:rPr>
                <w:strike/>
                <w:color w:val="FF0000"/>
                <w:sz w:val="18"/>
                <w:lang w:val="pt-BR"/>
                <w:rPrChange w:id="14" w:author="lumesi" w:date="2018-12-25T16:51:38Z">
                  <w:rPr>
                    <w:color w:val="000007"/>
                    <w:sz w:val="18"/>
                    <w:lang w:val="pt-BR"/>
                  </w:rPr>
                </w:rPrChange>
              </w:rPr>
              <w:t>print</w:t>
            </w:r>
          </w:p>
        </w:tc>
        <w:tc>
          <w:tcPr>
            <w:tcW w:w="1420" w:type="dxa"/>
          </w:tcPr>
          <w:p>
            <w:pPr>
              <w:pStyle w:val="13"/>
              <w:spacing w:before="54"/>
              <w:ind w:left="109"/>
              <w:rPr>
                <w:sz w:val="18"/>
                <w:lang w:val="pt-BR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4"/>
              <w:rPr>
                <w:sz w:val="18"/>
                <w:lang w:val="pt-BR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4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4"/>
              <w:rPr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</w:tcPr>
          <w:p>
            <w:pPr>
              <w:pStyle w:val="13"/>
              <w:spacing w:before="54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4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4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4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4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4"/>
              <w:rPr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3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3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3"/>
              <w:rPr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3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3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3"/>
              <w:rPr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3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3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3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3"/>
              <w:rPr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2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2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2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2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headerReference r:id="rId5" w:type="default"/>
          <w:footerReference r:id="rId6" w:type="default"/>
          <w:pgSz w:w="11910" w:h="16840"/>
          <w:pgMar w:top="1800" w:right="1020" w:bottom="1220" w:left="1020" w:header="851" w:footer="1021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246"/>
        <w:ind w:hanging="532"/>
      </w:pPr>
      <w:r>
        <w:rPr>
          <w:color w:val="000007"/>
        </w:rPr>
        <w:t>Operadores e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delimitadores.</w:t>
      </w:r>
    </w:p>
    <w:p>
      <w:pPr>
        <w:pStyle w:val="5"/>
        <w:spacing w:before="162" w:after="38"/>
        <w:ind w:left="780"/>
      </w:pPr>
      <w:commentRangeStart w:id="3"/>
      <w:r>
        <w:rPr>
          <w:color w:val="000007"/>
        </w:rPr>
        <w:t xml:space="preserve">Operadores </w:t>
      </w:r>
      <w:commentRangeEnd w:id="3"/>
      <w:r>
        <w:commentReference w:id="3"/>
      </w:r>
      <w:r>
        <w:rPr>
          <w:color w:val="000007"/>
        </w:rPr>
        <w:t>e delimitadores do PHP</w:t>
      </w:r>
    </w:p>
    <w:tbl>
      <w:tblPr>
        <w:tblStyle w:val="10"/>
        <w:tblW w:w="8522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</w:tcPr>
          <w:p>
            <w:pPr>
              <w:pStyle w:val="13"/>
              <w:spacing w:before="52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+</w:t>
            </w:r>
          </w:p>
        </w:tc>
        <w:tc>
          <w:tcPr>
            <w:tcW w:w="1420" w:type="dxa"/>
          </w:tcPr>
          <w:p>
            <w:pPr>
              <w:pStyle w:val="13"/>
              <w:spacing w:before="52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-</w:t>
            </w:r>
          </w:p>
        </w:tc>
        <w:tc>
          <w:tcPr>
            <w:tcW w:w="1420" w:type="dxa"/>
          </w:tcPr>
          <w:p>
            <w:pPr>
              <w:pStyle w:val="13"/>
              <w:spacing w:before="52"/>
              <w:ind w:left="109"/>
              <w:rPr>
                <w:sz w:val="18"/>
              </w:rPr>
            </w:pPr>
            <w:r>
              <w:rPr>
                <w:color w:val="000007"/>
                <w:sz w:val="18"/>
              </w:rPr>
              <w:t>*</w:t>
            </w:r>
          </w:p>
        </w:tc>
        <w:tc>
          <w:tcPr>
            <w:tcW w:w="1420" w:type="dxa"/>
          </w:tcPr>
          <w:p>
            <w:pPr>
              <w:pStyle w:val="13"/>
              <w:spacing w:before="52"/>
              <w:rPr>
                <w:sz w:val="18"/>
              </w:rPr>
            </w:pPr>
            <w:r>
              <w:rPr>
                <w:color w:val="000007"/>
                <w:sz w:val="18"/>
              </w:rPr>
              <w:t>/</w:t>
            </w:r>
          </w:p>
        </w:tc>
        <w:tc>
          <w:tcPr>
            <w:tcW w:w="1421" w:type="dxa"/>
          </w:tcPr>
          <w:p>
            <w:pPr>
              <w:pStyle w:val="13"/>
              <w:spacing w:before="52"/>
              <w:ind w:left="106"/>
              <w:rPr>
                <w:color w:val="FF0000"/>
                <w:sz w:val="18"/>
              </w:rPr>
            </w:pPr>
            <w:r>
              <w:rPr>
                <w:rFonts w:ascii="Verdana" w:hAnsi="Verdana" w:eastAsia="SimSun" w:cs="Verdana"/>
                <w:strike/>
                <w:dstrike w:val="0"/>
                <w:color w:val="FF0000"/>
                <w:sz w:val="18"/>
                <w:szCs w:val="18"/>
              </w:rPr>
              <w:t>%</w:t>
            </w:r>
          </w:p>
        </w:tc>
        <w:tc>
          <w:tcPr>
            <w:tcW w:w="1421" w:type="dxa"/>
          </w:tcPr>
          <w:p>
            <w:pPr>
              <w:pStyle w:val="13"/>
              <w:spacing w:before="52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w w:val="98"/>
                <w:sz w:val="18"/>
              </w:rPr>
              <w:t>++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1"/>
              <w:ind w:left="107"/>
              <w:rPr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--</w:t>
            </w:r>
          </w:p>
        </w:tc>
        <w:tc>
          <w:tcPr>
            <w:tcW w:w="1420" w:type="dxa"/>
          </w:tcPr>
          <w:p>
            <w:pPr>
              <w:pStyle w:val="13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=</w:t>
            </w:r>
          </w:p>
        </w:tc>
        <w:tc>
          <w:tcPr>
            <w:tcW w:w="1420" w:type="dxa"/>
          </w:tcPr>
          <w:p>
            <w:pPr>
              <w:pStyle w:val="13"/>
              <w:spacing w:before="51"/>
              <w:ind w:left="108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w w:val="98"/>
                <w:sz w:val="18"/>
              </w:rPr>
              <w:t>+=</w:t>
            </w:r>
          </w:p>
        </w:tc>
        <w:tc>
          <w:tcPr>
            <w:tcW w:w="1420" w:type="dxa"/>
          </w:tcPr>
          <w:p>
            <w:pPr>
              <w:pStyle w:val="13"/>
              <w:spacing w:before="51"/>
              <w:ind w:left="108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w w:val="98"/>
                <w:sz w:val="18"/>
              </w:rPr>
              <w:t>-=</w:t>
            </w:r>
          </w:p>
        </w:tc>
        <w:tc>
          <w:tcPr>
            <w:tcW w:w="1421" w:type="dxa"/>
          </w:tcPr>
          <w:p>
            <w:pPr>
              <w:pStyle w:val="13"/>
              <w:spacing w:before="51"/>
              <w:ind w:left="109"/>
              <w:rPr>
                <w:sz w:val="18"/>
              </w:rPr>
            </w:pPr>
            <w:r>
              <w:rPr>
                <w:color w:val="FF0000"/>
                <w:w w:val="98"/>
                <w:sz w:val="18"/>
              </w:rPr>
              <w:t>*=</w:t>
            </w:r>
          </w:p>
        </w:tc>
        <w:tc>
          <w:tcPr>
            <w:tcW w:w="1421" w:type="dxa"/>
          </w:tcPr>
          <w:p>
            <w:pPr>
              <w:pStyle w:val="13"/>
              <w:spacing w:before="51"/>
              <w:rPr>
                <w:sz w:val="18"/>
              </w:rPr>
            </w:pPr>
            <w:r>
              <w:rPr>
                <w:color w:val="FF0000"/>
                <w:w w:val="98"/>
                <w:sz w:val="18"/>
              </w:rPr>
              <w:t>/=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5"/>
              <w:ind w:left="106"/>
              <w:rPr>
                <w:color w:val="FF0000"/>
                <w:sz w:val="18"/>
              </w:rPr>
            </w:pPr>
            <w:r>
              <w:rPr>
                <w:color w:val="FF0000"/>
                <w:w w:val="98"/>
                <w:sz w:val="18"/>
              </w:rPr>
              <w:t>.=</w:t>
            </w:r>
          </w:p>
        </w:tc>
        <w:tc>
          <w:tcPr>
            <w:tcW w:w="1420" w:type="dxa"/>
          </w:tcPr>
          <w:p>
            <w:pPr>
              <w:pStyle w:val="13"/>
              <w:spacing w:before="55"/>
              <w:ind w:left="109"/>
              <w:rPr>
                <w:color w:val="FF0000"/>
                <w:sz w:val="18"/>
              </w:rPr>
            </w:pPr>
            <w:r>
              <w:rPr>
                <w:color w:val="FF0000"/>
                <w:w w:val="98"/>
                <w:sz w:val="18"/>
              </w:rPr>
              <w:t>%=</w:t>
            </w:r>
          </w:p>
        </w:tc>
        <w:tc>
          <w:tcPr>
            <w:tcW w:w="1420" w:type="dxa"/>
          </w:tcPr>
          <w:p>
            <w:pPr>
              <w:pStyle w:val="13"/>
              <w:spacing w:before="55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==</w:t>
            </w:r>
          </w:p>
        </w:tc>
        <w:tc>
          <w:tcPr>
            <w:tcW w:w="1420" w:type="dxa"/>
          </w:tcPr>
          <w:p>
            <w:pPr>
              <w:pStyle w:val="13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!=</w:t>
            </w:r>
            <w:r>
              <w:rPr>
                <w:color w:val="FF0000"/>
                <w:w w:val="98"/>
                <w:sz w:val="18"/>
              </w:rPr>
              <w:t>, &lt;&gt;</w:t>
            </w:r>
          </w:p>
        </w:tc>
        <w:tc>
          <w:tcPr>
            <w:tcW w:w="1421" w:type="dxa"/>
          </w:tcPr>
          <w:p>
            <w:pPr>
              <w:pStyle w:val="13"/>
              <w:spacing w:before="51"/>
              <w:ind w:left="106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&gt;</w:t>
            </w:r>
          </w:p>
        </w:tc>
        <w:tc>
          <w:tcPr>
            <w:tcW w:w="1421" w:type="dxa"/>
          </w:tcPr>
          <w:p>
            <w:pPr>
              <w:pStyle w:val="13"/>
              <w:spacing w:before="51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&lt;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&gt;=</w:t>
            </w:r>
          </w:p>
        </w:tc>
        <w:tc>
          <w:tcPr>
            <w:tcW w:w="1420" w:type="dxa"/>
          </w:tcPr>
          <w:p>
            <w:pPr>
              <w:pStyle w:val="13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&lt;=</w:t>
            </w:r>
          </w:p>
        </w:tc>
        <w:tc>
          <w:tcPr>
            <w:tcW w:w="1420" w:type="dxa"/>
          </w:tcPr>
          <w:p>
            <w:pPr>
              <w:pStyle w:val="13"/>
              <w:spacing w:before="51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1"/>
              <w:rPr>
                <w:sz w:val="18"/>
                <w:lang w:val="pt-BR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1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1"/>
              <w:rPr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5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5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5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5"/>
              <w:rPr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5"/>
              <w:ind w:left="106"/>
              <w:rPr>
                <w:rFonts w:ascii="Times New Roman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55"/>
              <w:rPr>
                <w:rFonts w:ascii="Times New Roman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3"/>
              <w:spacing w:before="55"/>
              <w:ind w:left="107"/>
              <w:rPr>
                <w:color w:val="000007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5"/>
              <w:ind w:left="108"/>
              <w:rPr>
                <w:color w:val="000007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5"/>
              <w:ind w:left="109"/>
              <w:rPr>
                <w:color w:val="000007"/>
                <w:w w:val="98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13"/>
              <w:spacing w:before="55"/>
              <w:rPr>
                <w:color w:val="000007"/>
                <w:w w:val="98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1" w:type="dxa"/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5"/>
        <w:rPr>
          <w:sz w:val="24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166"/>
        <w:ind w:hanging="532"/>
      </w:pPr>
      <w:r>
        <w:rPr>
          <w:color w:val="000007"/>
        </w:rPr>
        <w:t>Literais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string.</w:t>
      </w:r>
    </w:p>
    <w:p>
      <w:pPr>
        <w:pStyle w:val="5"/>
        <w:spacing w:before="162" w:line="309" w:lineRule="auto"/>
        <w:ind w:left="780" w:right="647" w:firstLine="532"/>
        <w:jc w:val="both"/>
        <w:rPr>
          <w:color w:val="000007"/>
        </w:rPr>
      </w:pPr>
      <w:r>
        <w:rPr>
          <w:color w:val="000007"/>
        </w:rPr>
        <w:t xml:space="preserve">A definição de literais string em </w:t>
      </w:r>
      <w:r>
        <w:rPr>
          <w:color w:val="000007"/>
          <w:sz w:val="20"/>
          <w:lang w:val="pt-BR"/>
        </w:rPr>
        <w:t>PHP</w:t>
      </w:r>
      <w:r>
        <w:rPr>
          <w:color w:val="000007"/>
        </w:rPr>
        <w:t xml:space="preserve"> é igual a </w:t>
      </w:r>
      <w:r>
        <w:rPr>
          <w:color w:val="000007"/>
          <w:lang w:val="pt-BR"/>
        </w:rPr>
        <w:t>C</w:t>
      </w:r>
      <w:r>
        <w:rPr>
          <w:color w:val="000007"/>
        </w:rPr>
        <w:t>. Uma String é uma sequência de caracteres envolvidas por aspas ““.</w:t>
      </w:r>
    </w:p>
    <w:p>
      <w:pPr>
        <w:pStyle w:val="5"/>
        <w:spacing w:before="162" w:line="309" w:lineRule="auto"/>
        <w:ind w:left="780" w:right="647" w:firstLine="532"/>
      </w:pPr>
      <w:r>
        <w:t>Pode ou não declarar o tipo</w:t>
      </w:r>
    </w:p>
    <w:p>
      <w:pPr>
        <w:pStyle w:val="5"/>
        <w:spacing w:before="1"/>
        <w:ind w:left="1917" w:firstLine="243"/>
        <w:rPr>
          <w:color w:val="000007"/>
        </w:rPr>
      </w:pPr>
      <w:r>
        <w:rPr>
          <w:color w:val="000007"/>
        </w:rPr>
        <w:t>Exemplos:  $nome = “João”;</w:t>
      </w:r>
    </w:p>
    <w:p>
      <w:pPr>
        <w:pStyle w:val="5"/>
        <w:spacing w:before="1"/>
        <w:ind w:left="1197"/>
      </w:pPr>
      <w:r>
        <w:tab/>
      </w:r>
      <w:r>
        <w:tab/>
      </w:r>
      <w:r>
        <w:tab/>
      </w:r>
      <w:r>
        <w:t xml:space="preserve">       $SobreNome = “Silva”</w:t>
      </w:r>
    </w:p>
    <w:p>
      <w:pPr>
        <w:pStyle w:val="3"/>
        <w:numPr>
          <w:ilvl w:val="2"/>
          <w:numId w:val="1"/>
        </w:numPr>
        <w:tabs>
          <w:tab w:val="left" w:pos="1313"/>
        </w:tabs>
        <w:ind w:hanging="532"/>
      </w:pPr>
      <w:commentRangeStart w:id="4"/>
      <w:r>
        <w:rPr>
          <w:color w:val="000007"/>
        </w:rPr>
        <w:t>Literal</w:t>
      </w:r>
      <w:r>
        <w:rPr>
          <w:color w:val="000007"/>
          <w:spacing w:val="4"/>
        </w:rPr>
        <w:t xml:space="preserve"> </w:t>
      </w:r>
      <w:r>
        <w:rPr>
          <w:color w:val="000007"/>
          <w:spacing w:val="-3"/>
        </w:rPr>
        <w:t>numérica.</w:t>
      </w:r>
      <w:commentRangeEnd w:id="4"/>
      <w:r>
        <w:commentReference w:id="4"/>
      </w:r>
    </w:p>
    <w:p>
      <w:pPr>
        <w:pStyle w:val="5"/>
        <w:spacing w:before="163"/>
        <w:ind w:left="780" w:firstLine="417"/>
      </w:pPr>
      <w:r>
        <w:rPr>
          <w:color w:val="000007"/>
          <w:sz w:val="20"/>
          <w:u w:val="single" w:color="000007"/>
          <w:lang w:val="pt-BR"/>
        </w:rPr>
        <w:t>PHP</w:t>
      </w:r>
      <w:r>
        <w:rPr>
          <w:color w:val="000007"/>
        </w:rPr>
        <w:t xml:space="preserve"> apresenta suporte a literais inteiras e decimais.</w:t>
      </w:r>
    </w:p>
    <w:p>
      <w:pPr>
        <w:pStyle w:val="5"/>
        <w:tabs>
          <w:tab w:val="left" w:pos="2387"/>
        </w:tabs>
        <w:spacing w:before="70"/>
        <w:ind w:left="1197"/>
      </w:pPr>
      <w:r>
        <w:rPr>
          <w:color w:val="000007"/>
        </w:rPr>
        <w:tab/>
      </w:r>
      <w:r>
        <w:rPr>
          <w:color w:val="000007"/>
        </w:rPr>
        <w:t>Exemplos:</w:t>
      </w:r>
      <w:r>
        <w:rPr>
          <w:color w:val="000007"/>
        </w:rPr>
        <w:tab/>
      </w:r>
      <w:r>
        <w:rPr>
          <w:color w:val="000007"/>
        </w:rPr>
        <w:t xml:space="preserve">$a = 10;  $b = 10.5; </w:t>
      </w:r>
    </w:p>
    <w:p>
      <w:pPr>
        <w:pStyle w:val="3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Identificador</w:t>
      </w:r>
    </w:p>
    <w:p>
      <w:pPr>
        <w:spacing w:before="163" w:line="309" w:lineRule="auto"/>
        <w:ind w:left="780" w:right="647" w:firstLine="417"/>
        <w:jc w:val="both"/>
        <w:rPr>
          <w:color w:val="000007"/>
          <w:sz w:val="21"/>
          <w:szCs w:val="21"/>
        </w:rPr>
      </w:pPr>
      <w:r>
        <w:rPr>
          <w:sz w:val="21"/>
          <w:szCs w:val="21"/>
        </w:rPr>
        <w:t>Um identificador válido inicia com uma letra ou sublinhado (_), seguido de qualquer número de letras, números ou sublinhados.</w:t>
      </w:r>
      <w:r>
        <w:rPr>
          <w:rFonts w:ascii="Helvetica" w:hAnsi="Helvetica" w:cs="Helvetica"/>
          <w:sz w:val="21"/>
          <w:szCs w:val="21"/>
          <w:shd w:val="clear" w:color="auto" w:fill="F2F2F2"/>
        </w:rPr>
        <w:t> </w:t>
      </w:r>
    </w:p>
    <w:p>
      <w:pPr>
        <w:spacing w:before="163" w:line="309" w:lineRule="auto"/>
        <w:ind w:left="780" w:right="647" w:firstLine="417"/>
        <w:rPr>
          <w:sz w:val="21"/>
        </w:rPr>
      </w:pPr>
      <w:r>
        <w:rPr>
          <w:sz w:val="21"/>
        </w:rPr>
        <w:t>Exemplo: n, numero, idade, _var.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94"/>
        <w:ind w:hanging="532"/>
      </w:pPr>
      <w:r>
        <w:rPr>
          <w:color w:val="000007"/>
          <w:spacing w:val="-4"/>
        </w:rPr>
        <w:t>Variáveis</w:t>
      </w:r>
    </w:p>
    <w:p>
      <w:pPr>
        <w:pStyle w:val="5"/>
        <w:spacing w:before="163"/>
        <w:ind w:left="780"/>
      </w:pPr>
      <w:r>
        <w:rPr>
          <w:color w:val="000007"/>
        </w:rPr>
        <w:t xml:space="preserve">Em </w:t>
      </w:r>
      <w:r>
        <w:rPr>
          <w:color w:val="000007"/>
          <w:sz w:val="20"/>
          <w:lang w:val="pt-BR"/>
        </w:rPr>
        <w:t>PHP</w:t>
      </w:r>
      <w:r>
        <w:rPr>
          <w:color w:val="000007"/>
        </w:rPr>
        <w:t xml:space="preserve"> uma variável é qualquer identificador precedido por ‘$’. </w:t>
      </w:r>
    </w:p>
    <w:p>
      <w:pPr>
        <w:pStyle w:val="5"/>
        <w:spacing w:before="70"/>
        <w:ind w:left="1197"/>
      </w:pPr>
      <w:r>
        <w:rPr>
          <w:color w:val="000007"/>
        </w:rPr>
        <w:t xml:space="preserve">Exemplos: $n, </w:t>
      </w:r>
      <w:r>
        <w:t>$numero, $idade, $_var.</w:t>
      </w:r>
    </w:p>
    <w:p>
      <w:pPr>
        <w:pStyle w:val="5"/>
        <w:rPr>
          <w:sz w:val="24"/>
        </w:rPr>
      </w:pPr>
    </w:p>
    <w:p>
      <w:pPr>
        <w:pStyle w:val="5"/>
        <w:spacing w:before="1"/>
        <w:ind w:left="780"/>
      </w:pPr>
    </w:p>
    <w:sectPr>
      <w:pgSz w:w="11910" w:h="16840"/>
      <w:pgMar w:top="1800" w:right="1020" w:bottom="1220" w:left="1020" w:header="851" w:footer="1021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mesi" w:date="2018-12-07T00:57:58Z" w:initials="l">
    <w:p w14:paraId="5FFEE2C4">
      <w:pPr>
        <w:pStyle w:val="6"/>
      </w:pPr>
      <w:r>
        <w:t>Adicionar: e</w:t>
      </w:r>
      <w:r>
        <w:t>lse</w:t>
      </w:r>
      <w:r>
        <w:t xml:space="preserve">, return, php, function, </w:t>
      </w:r>
      <w:bookmarkStart w:id="2" w:name="_GoBack"/>
      <w:bookmarkEnd w:id="2"/>
    </w:p>
  </w:comment>
  <w:comment w:id="1" w:author="lumesi" w:date="2018-12-25T16:50:07Z" w:initials="l">
    <w:p w14:paraId="FDDB5260">
      <w:pPr>
        <w:pStyle w:val="6"/>
      </w:pPr>
      <w:r>
        <w:t>Remover o que estiver em vermelho</w:t>
      </w:r>
    </w:p>
  </w:comment>
  <w:comment w:id="2" w:author="lumesi" w:date="2018-12-25T16:55:50Z" w:initials="l">
    <w:p w14:paraId="7F73606B">
      <w:pPr>
        <w:pStyle w:val="6"/>
      </w:pPr>
      <w:r>
        <w:t>Revisar o que estiver em amarelo. Em PHP há definição explícita de tipo em algum contexto?</w:t>
      </w:r>
    </w:p>
  </w:comment>
  <w:comment w:id="3" w:author="lumesi" w:date="2018-12-07T01:07:13Z" w:initials="l">
    <w:p w14:paraId="FCBB7F68">
      <w:pPr>
        <w:pStyle w:val="6"/>
      </w:pPr>
      <w:r>
        <w:t>Faltando alguns delimitadores (, ), a própria vírgula,  ponto e vírgula</w:t>
      </w:r>
      <w:r>
        <w:t>.</w:t>
      </w:r>
    </w:p>
    <w:p w14:paraId="BF79A473">
      <w:pPr>
        <w:pStyle w:val="6"/>
      </w:pPr>
      <w:r>
        <w:t>Trazer &amp;&amp; e || de palavras reservadas.</w:t>
      </w:r>
    </w:p>
  </w:comment>
  <w:comment w:id="4" w:author="lumesi" w:date="2018-12-07T01:08:02Z" w:initials="l">
    <w:p w14:paraId="5B9EDB89">
      <w:pPr>
        <w:pStyle w:val="6"/>
      </w:pPr>
      <w:r>
        <w:t>INserir a descrição do literal booleano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FEE2C4" w15:done="0"/>
  <w15:commentEx w15:paraId="FDDB5260" w15:done="0"/>
  <w15:commentEx w15:paraId="7F73606B" w15:done="0"/>
  <w15:commentEx w15:paraId="BF79A473" w15:done="0"/>
  <w15:commentEx w15:paraId="5B9EDB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3723640</wp:posOffset>
              </wp:positionH>
              <wp:positionV relativeFrom="page">
                <wp:posOffset>9904095</wp:posOffset>
              </wp:positionV>
              <wp:extent cx="113665" cy="151765"/>
              <wp:effectExtent l="0" t="0" r="0" b="0"/>
              <wp:wrapNone/>
              <wp:docPr id="3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151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7"/>
                              <w:w w:val="98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7"/>
                              <w:w w:val="98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Caixa de texto 2" o:spid="_x0000_s1026" o:spt="202" type="#_x0000_t202" style="position:absolute;left:0pt;margin-left:293.2pt;margin-top:779.85pt;height:11.95pt;width:8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LutJ1PbAAAADQEAAA8AAAAAAAAAAQAgAAAAOAAAAGRycy9kb3ducmV2LnhtbFBLAQIUABQAAAAI&#10;AIdO4kCNaz2smwEAADEDAAAOAAAAAAAAAAEAIAAAAEA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000007"/>
                        <w:w w:val="98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000007"/>
                        <w:w w:val="98"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1657350</wp:posOffset>
              </wp:positionH>
              <wp:positionV relativeFrom="page">
                <wp:posOffset>457200</wp:posOffset>
              </wp:positionV>
              <wp:extent cx="2529205" cy="683260"/>
              <wp:effectExtent l="0" t="0" r="4445" b="2540"/>
              <wp:wrapNone/>
              <wp:docPr id="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205" cy="683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4"/>
                            <w:ind w:left="20" w:right="-3"/>
                          </w:pPr>
                          <w:r>
                            <w:rPr>
                              <w:color w:val="000007"/>
                            </w:rPr>
                            <w:t>Universidade Federal de Sergipe Departamento de Sistemas de Informação Atividade - Análise Léxica - 201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8</w:t>
                          </w:r>
                          <w:r>
                            <w:rPr>
                              <w:color w:val="000007"/>
                            </w:rPr>
                            <w:t>/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2</w:t>
                          </w: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</w:rPr>
                          </w:pPr>
                          <w:r>
                            <w:rPr>
                              <w:color w:val="000007"/>
                            </w:rPr>
                            <w:t>Prof. Dr. André Luis Meneses Silva</w:t>
                          </w: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</w:rPr>
                          </w:pP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1" o:spid="_x0000_s1026" o:spt="202" type="#_x0000_t202" style="position:absolute;left:0pt;margin-left:130.5pt;margin-top:36pt;height:53.8pt;width:199.1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Bg3orDZAAAACgEAAA8AAAAAAAAAAQAgAAAAOAAAAGRycy9kb3ducmV2Lnht&#10;bFBLAQIUABQAAAAIAIdO4kBS0h1ZqQEAAEwDAAAOAAAAAAAAAAEAIAAAAD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4"/>
                      <w:ind w:left="20" w:right="-3"/>
                    </w:pPr>
                    <w:r>
                      <w:rPr>
                        <w:color w:val="000007"/>
                      </w:rPr>
                      <w:t>Universidade Federal de Sergipe Departamento de Sistemas de Informação Atividade - Análise Léxica - 201</w:t>
                    </w:r>
                    <w:r>
                      <w:rPr>
                        <w:color w:val="000007"/>
                        <w:lang w:val="pt-BR"/>
                      </w:rPr>
                      <w:t>8</w:t>
                    </w:r>
                    <w:r>
                      <w:rPr>
                        <w:color w:val="000007"/>
                      </w:rPr>
                      <w:t>/</w:t>
                    </w:r>
                    <w:r>
                      <w:rPr>
                        <w:color w:val="000007"/>
                        <w:lang w:val="pt-BR"/>
                      </w:rPr>
                      <w:t>2</w:t>
                    </w:r>
                  </w:p>
                  <w:p>
                    <w:pPr>
                      <w:pStyle w:val="5"/>
                      <w:ind w:left="20"/>
                      <w:rPr>
                        <w:color w:val="000007"/>
                      </w:rPr>
                    </w:pPr>
                    <w:r>
                      <w:rPr>
                        <w:color w:val="000007"/>
                      </w:rPr>
                      <w:t>Prof. Dr. André Luis Meneses Silva</w:t>
                    </w:r>
                  </w:p>
                  <w:p>
                    <w:pPr>
                      <w:pStyle w:val="5"/>
                      <w:ind w:left="20"/>
                      <w:rPr>
                        <w:color w:val="000007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pt-BR" w:eastAsia="pt-BR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304800" cy="4654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6" w:hanging="2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1" w:tentative="0">
      <w:start w:val="1"/>
      <w:numFmt w:val="decimal"/>
      <w:lvlText w:val="%2."/>
      <w:lvlJc w:val="left"/>
      <w:pPr>
        <w:ind w:left="1269" w:hanging="490"/>
        <w:jc w:val="left"/>
      </w:pPr>
      <w:rPr>
        <w:rFonts w:hint="default" w:ascii="Arial" w:hAnsi="Arial" w:eastAsia="Arial" w:cs="Arial"/>
        <w:b/>
        <w:bCs/>
        <w:color w:val="000007"/>
        <w:spacing w:val="-6"/>
        <w:w w:val="100"/>
        <w:sz w:val="44"/>
        <w:szCs w:val="44"/>
        <w:lang w:val="pt-PT" w:eastAsia="pt-PT" w:bidi="pt-PT"/>
      </w:rPr>
    </w:lvl>
    <w:lvl w:ilvl="2" w:tentative="0">
      <w:start w:val="1"/>
      <w:numFmt w:val="decimal"/>
      <w:lvlText w:val="%2.%3"/>
      <w:lvlJc w:val="left"/>
      <w:pPr>
        <w:ind w:left="1312" w:hanging="533"/>
        <w:jc w:val="left"/>
      </w:pPr>
      <w:rPr>
        <w:rFonts w:hint="default" w:ascii="Arial" w:hAnsi="Arial" w:eastAsia="Arial" w:cs="Arial"/>
        <w:b/>
        <w:bCs/>
        <w:color w:val="000007"/>
        <w:spacing w:val="-4"/>
        <w:w w:val="100"/>
        <w:sz w:val="32"/>
        <w:szCs w:val="32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388" w:hanging="533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456" w:hanging="533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524" w:hanging="533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92" w:hanging="533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660" w:hanging="533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729" w:hanging="53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mesi">
    <w15:presenceInfo w15:providerId="None" w15:userId="lumes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trackRevisions w:val="1"/>
  <w:documentProtection w:enforcement="0"/>
  <w:defaultTabStop w:val="720"/>
  <w:hyphenationZone w:val="425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F0"/>
    <w:rsid w:val="000B448D"/>
    <w:rsid w:val="000D4FBC"/>
    <w:rsid w:val="00167E0A"/>
    <w:rsid w:val="00385CD0"/>
    <w:rsid w:val="003968F4"/>
    <w:rsid w:val="00705B29"/>
    <w:rsid w:val="00845699"/>
    <w:rsid w:val="00851D8C"/>
    <w:rsid w:val="00891D1C"/>
    <w:rsid w:val="008C270F"/>
    <w:rsid w:val="0093686D"/>
    <w:rsid w:val="0097498E"/>
    <w:rsid w:val="00987093"/>
    <w:rsid w:val="009E2471"/>
    <w:rsid w:val="00A131DF"/>
    <w:rsid w:val="00AF63F0"/>
    <w:rsid w:val="00B0395D"/>
    <w:rsid w:val="00B740FD"/>
    <w:rsid w:val="00BB5F0D"/>
    <w:rsid w:val="00C1157F"/>
    <w:rsid w:val="00C5317F"/>
    <w:rsid w:val="00CD269B"/>
    <w:rsid w:val="00CE287A"/>
    <w:rsid w:val="00DC4541"/>
    <w:rsid w:val="00DD1EAF"/>
    <w:rsid w:val="00DF1CB0"/>
    <w:rsid w:val="00DF32B9"/>
    <w:rsid w:val="00F43E7C"/>
    <w:rsid w:val="00F9124B"/>
    <w:rsid w:val="00F93574"/>
    <w:rsid w:val="00FA4693"/>
    <w:rsid w:val="1AA80AB3"/>
    <w:rsid w:val="1EE96792"/>
    <w:rsid w:val="50A75498"/>
    <w:rsid w:val="5F91059A"/>
    <w:rsid w:val="7BAAB591"/>
    <w:rsid w:val="EED771AE"/>
    <w:rsid w:val="F95CD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87"/>
      <w:ind w:left="1269" w:hanging="489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spacing w:before="164"/>
      <w:ind w:left="1312" w:hanging="532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15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table" w:customStyle="1" w:styleId="11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4"/>
      <w:ind w:left="1312" w:hanging="532"/>
    </w:pPr>
    <w:rPr>
      <w:rFonts w:ascii="Times New Roman" w:hAnsi="Times New Roman" w:eastAsia="Times New Roman" w:cs="Times New Roman"/>
    </w:rPr>
  </w:style>
  <w:style w:type="paragraph" w:customStyle="1" w:styleId="13">
    <w:name w:val="Table Paragraph"/>
    <w:basedOn w:val="1"/>
    <w:qFormat/>
    <w:uiPriority w:val="1"/>
    <w:pPr>
      <w:spacing w:before="29"/>
      <w:ind w:left="10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1804</Characters>
  <Lines>15</Lines>
  <Paragraphs>4</Paragraphs>
  <TotalTime>65</TotalTime>
  <ScaleCrop>false</ScaleCrop>
  <LinksUpToDate>false</LinksUpToDate>
  <CharactersWithSpaces>2133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2018-10-30T15:55:00Z</dcterms:created>
  <dc:creator>lumesi</dc:creator>
  <cp:lastModifiedBy>lumesi</cp:lastModifiedBy>
  <dcterms:modified xsi:type="dcterms:W3CDTF">2018-12-25T17:06:44Z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2018-06-25T00:00:00Z</vt:filetime>
  </property>
  <property fmtid="{D5CDD505-2E9C-101B-9397-08002B2CF9AE}" pid="5" name="KSOProductBuildVer">
    <vt:lpwstr>1033-10.1.0.6757</vt:lpwstr>
  </property>
</Properties>
</file>